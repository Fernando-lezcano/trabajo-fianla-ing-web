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0219DD" w:rsidP="000219DD" w:rsidRDefault="000219DD" w14:paraId="4E3E624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name="_Hlk208770140" w:id="0"/>
      <w:r>
        <w:rPr>
          <w:rStyle w:val="wacimagecontainer"/>
          <w:rFonts w:ascii="Segoe UI" w:hAnsi="Segoe UI" w:cs="Segoe UI" w:eastAsiaTheme="majorEastAsia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56B970E" wp14:editId="0B8EB7E6">
            <wp:simplePos x="0" y="0"/>
            <wp:positionH relativeFrom="column">
              <wp:posOffset>-322952</wp:posOffset>
            </wp:positionH>
            <wp:positionV relativeFrom="paragraph">
              <wp:posOffset>-405261</wp:posOffset>
            </wp:positionV>
            <wp:extent cx="1051034" cy="1051034"/>
            <wp:effectExtent l="0" t="0" r="0" b="0"/>
            <wp:wrapNone/>
            <wp:docPr id="9" name="Imagen 4" descr="Imagen que contiene Círc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" descr="Imagen que contiene Círcul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034" cy="105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wacimagecontainer"/>
          <w:rFonts w:ascii="Segoe UI" w:hAnsi="Segoe UI" w:cs="Segoe UI" w:eastAsiaTheme="majorEastAsia"/>
          <w:noProof/>
          <w:sz w:val="18"/>
          <w:szCs w:val="18"/>
        </w:rPr>
        <w:drawing>
          <wp:anchor distT="0" distB="0" distL="114300" distR="114300" simplePos="0" relativeHeight="251658241" behindDoc="0" locked="0" layoutInCell="1" allowOverlap="1" wp14:anchorId="7D31B4CA" wp14:editId="76F19919">
            <wp:simplePos x="0" y="0"/>
            <wp:positionH relativeFrom="column">
              <wp:posOffset>4931234</wp:posOffset>
            </wp:positionH>
            <wp:positionV relativeFrom="paragraph">
              <wp:posOffset>-426786</wp:posOffset>
            </wp:positionV>
            <wp:extent cx="1214230" cy="1214230"/>
            <wp:effectExtent l="0" t="0" r="5080" b="5080"/>
            <wp:wrapNone/>
            <wp:docPr id="10" name="Imagen 3" descr="Un dibujo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3" descr="Un dibujo con let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230" cy="121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contentcontrolboundarysink"/>
          <w:rFonts w:ascii="Arial" w:hAnsi="Arial" w:cs="Arial" w:eastAsiaTheme="majorEastAsia"/>
        </w:rPr>
        <w:t>​​</w:t>
      </w:r>
      <w:r>
        <w:rPr>
          <w:rStyle w:val="eop"/>
          <w:rFonts w:ascii="Aptos" w:hAnsi="Aptos" w:cs="Segoe UI" w:eastAsiaTheme="majorEastAsia"/>
        </w:rPr>
        <w:t> </w:t>
      </w:r>
    </w:p>
    <w:p w:rsidR="000219DD" w:rsidP="000219DD" w:rsidRDefault="000219DD" w14:paraId="4A4D3B7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 w:eastAsiaTheme="majorEastAsia"/>
        </w:rPr>
        <w:t>​</w:t>
      </w:r>
      <w:r>
        <w:rPr>
          <w:rStyle w:val="normaltextrun"/>
          <w:rFonts w:ascii="Aptos" w:hAnsi="Aptos" w:cs="Segoe UI" w:eastAsiaTheme="majorEastAsia"/>
        </w:rPr>
        <w:t>UNIVERSIDAD TECNOLÓGICA DE PANAMÁ</w:t>
      </w:r>
      <w:r>
        <w:rPr>
          <w:rStyle w:val="eop"/>
          <w:rFonts w:ascii="Aptos" w:hAnsi="Aptos" w:cs="Segoe UI" w:eastAsiaTheme="majorEastAsia"/>
        </w:rPr>
        <w:t> </w:t>
      </w:r>
    </w:p>
    <w:p w:rsidR="000219DD" w:rsidP="000219DD" w:rsidRDefault="000219DD" w14:paraId="0FEE75B5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  <w:r>
        <w:rPr>
          <w:rStyle w:val="contentcontrolboundarysink"/>
          <w:rFonts w:ascii="Arial" w:hAnsi="Arial" w:cs="Arial" w:eastAsiaTheme="majorEastAsia"/>
        </w:rPr>
        <w:t>​</w:t>
      </w:r>
      <w:r>
        <w:rPr>
          <w:rStyle w:val="eop"/>
          <w:rFonts w:ascii="Aptos" w:hAnsi="Aptos" w:cs="Segoe UI" w:eastAsiaTheme="majorEastAsia"/>
        </w:rPr>
        <w:t> </w:t>
      </w:r>
    </w:p>
    <w:p w:rsidR="000219DD" w:rsidP="000219DD" w:rsidRDefault="000219DD" w14:paraId="4A266CCE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3F2902B0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2358EA5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0219DD" w:rsidP="000219DD" w:rsidRDefault="000219DD" w14:paraId="2522BB43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  <w:r>
        <w:rPr>
          <w:rStyle w:val="contentcontrolboundarysink"/>
          <w:rFonts w:ascii="Arial" w:hAnsi="Arial" w:cs="Arial" w:eastAsiaTheme="majorEastAsia"/>
        </w:rPr>
        <w:t>​</w:t>
      </w:r>
      <w:r>
        <w:rPr>
          <w:rStyle w:val="normaltextrun"/>
          <w:rFonts w:ascii="Aptos" w:hAnsi="Aptos" w:cs="Segoe UI" w:eastAsiaTheme="majorEastAsia"/>
        </w:rPr>
        <w:t>FACULTAD DE INGENIERÍA EN SISTEMAS COMPUTACIONALES</w:t>
      </w:r>
      <w:r>
        <w:rPr>
          <w:rStyle w:val="eop"/>
          <w:rFonts w:ascii="Aptos" w:hAnsi="Aptos" w:cs="Segoe UI" w:eastAsiaTheme="majorEastAsia"/>
        </w:rPr>
        <w:t> </w:t>
      </w:r>
    </w:p>
    <w:p w:rsidR="000219DD" w:rsidP="000219DD" w:rsidRDefault="000219DD" w14:paraId="4076C0E6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26D2FCF1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073E64AC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0219DD" w:rsidP="000219DD" w:rsidRDefault="000219DD" w14:paraId="7FA8DA0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 w:eastAsiaTheme="majorEastAsia"/>
        </w:rPr>
        <w:t>​</w:t>
      </w:r>
      <w:r>
        <w:rPr>
          <w:rStyle w:val="eop"/>
          <w:rFonts w:ascii="Aptos" w:hAnsi="Aptos" w:cs="Segoe UI" w:eastAsiaTheme="majorEastAsia"/>
        </w:rPr>
        <w:t> </w:t>
      </w:r>
    </w:p>
    <w:p w:rsidR="000219DD" w:rsidP="000219DD" w:rsidRDefault="000219DD" w14:paraId="0BC0F339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  <w:r>
        <w:rPr>
          <w:rStyle w:val="contentcontrolboundarysink"/>
          <w:rFonts w:ascii="Arial" w:hAnsi="Arial" w:cs="Arial" w:eastAsiaTheme="majorEastAsia"/>
        </w:rPr>
        <w:t>​</w:t>
      </w:r>
      <w:r>
        <w:rPr>
          <w:rStyle w:val="normaltextrun"/>
          <w:rFonts w:ascii="Aptos" w:hAnsi="Aptos" w:cs="Segoe UI" w:eastAsiaTheme="majorEastAsia"/>
        </w:rPr>
        <w:t>LICENCIATURA EN INGENIERÍA DE SOFTWARE</w:t>
      </w:r>
      <w:r>
        <w:rPr>
          <w:rStyle w:val="eop"/>
          <w:rFonts w:ascii="Aptos" w:hAnsi="Aptos" w:cs="Segoe UI" w:eastAsiaTheme="majorEastAsia"/>
        </w:rPr>
        <w:t> </w:t>
      </w:r>
    </w:p>
    <w:p w:rsidR="000219DD" w:rsidP="000219DD" w:rsidRDefault="000219DD" w14:paraId="043F797F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1224C1ED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27304AD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0219DD" w:rsidP="000219DD" w:rsidRDefault="000219DD" w14:paraId="02B3ADE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 w:eastAsiaTheme="majorEastAsia"/>
        </w:rPr>
        <w:t>​</w:t>
      </w:r>
      <w:r>
        <w:rPr>
          <w:rStyle w:val="eop"/>
          <w:rFonts w:ascii="Aptos" w:hAnsi="Aptos" w:cs="Segoe UI" w:eastAsiaTheme="majorEastAsia"/>
        </w:rPr>
        <w:t> </w:t>
      </w:r>
    </w:p>
    <w:p w:rsidR="000219DD" w:rsidP="000219DD" w:rsidRDefault="000219DD" w14:paraId="4222B581" w14:textId="40A8958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 w:eastAsiaTheme="majorEastAsia"/>
        </w:rPr>
        <w:t>​</w:t>
      </w:r>
      <w:r>
        <w:rPr>
          <w:rStyle w:val="normaltextrun"/>
          <w:rFonts w:ascii="Aptos" w:hAnsi="Aptos" w:cs="Segoe UI" w:eastAsiaTheme="majorEastAsia"/>
        </w:rPr>
        <w:t>FASE 1 - PROYECTO SEMESTRAL</w:t>
      </w:r>
    </w:p>
    <w:p w:rsidR="000219DD" w:rsidP="000219DD" w:rsidRDefault="000219DD" w14:paraId="489A001D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  <w:r>
        <w:rPr>
          <w:rStyle w:val="contentcontrolboundarysink"/>
          <w:rFonts w:ascii="Arial" w:hAnsi="Arial" w:cs="Arial" w:eastAsiaTheme="majorEastAsia"/>
        </w:rPr>
        <w:t>​</w:t>
      </w:r>
    </w:p>
    <w:p w:rsidR="000219DD" w:rsidP="000219DD" w:rsidRDefault="000219DD" w14:paraId="570338BE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31A4B38E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168922F5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260ED8B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0219DD" w:rsidP="000219DD" w:rsidRDefault="000219DD" w14:paraId="229C917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 w:eastAsiaTheme="majorEastAsia"/>
        </w:rPr>
        <w:t>​</w:t>
      </w:r>
      <w:r>
        <w:rPr>
          <w:rStyle w:val="eop"/>
          <w:rFonts w:ascii="Aptos" w:hAnsi="Aptos" w:cs="Segoe UI" w:eastAsiaTheme="majorEastAsia"/>
        </w:rPr>
        <w:t> </w:t>
      </w:r>
    </w:p>
    <w:p w:rsidRPr="00501675" w:rsidR="000219DD" w:rsidP="000219DD" w:rsidRDefault="000219DD" w14:paraId="6B844EED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 w:eastAsiaTheme="majorEastAsia"/>
        </w:rPr>
        <w:t>​</w:t>
      </w:r>
      <w:r>
        <w:rPr>
          <w:rStyle w:val="eop"/>
          <w:rFonts w:ascii="Aptos" w:hAnsi="Aptos" w:cs="Segoe UI" w:eastAsiaTheme="majorEastAsia"/>
        </w:rPr>
        <w:t> INTEGRANTES</w:t>
      </w:r>
      <w:r w:rsidRPr="00501675">
        <w:rPr>
          <w:rStyle w:val="eop"/>
          <w:rFonts w:ascii="Aptos" w:hAnsi="Aptos" w:cs="Segoe UI" w:eastAsiaTheme="majorEastAsia"/>
        </w:rPr>
        <w:t>:</w:t>
      </w:r>
    </w:p>
    <w:p w:rsidR="000219DD" w:rsidRDefault="000219DD" w14:paraId="4DD4C0C0" w14:textId="192136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  <w:pPrChange w:author="CRISTOFER JIMENEZ" w:date="2025-10-23T23:23:00Z" w16du:dateUtc="2025-10-24T04:23:00Z" w:id="1">
          <w:pPr>
            <w:pStyle w:val="paragraph"/>
            <w:spacing w:before="0" w:beforeAutospacing="0" w:after="0" w:afterAutospacing="0"/>
            <w:jc w:val="center"/>
            <w:textAlignment w:val="baseline"/>
          </w:pPr>
        </w:pPrChange>
      </w:pPr>
      <w:del w:author="CRISTOFER JIMENEZ" w:date="2025-10-23T23:23:00Z" w16du:dateUtc="2025-10-24T04:23:00Z" w:id="2">
        <w:r w:rsidDel="00935F63">
          <w:rPr>
            <w:rStyle w:val="contentcontrolboundarysink"/>
            <w:rFonts w:ascii="Arial" w:hAnsi="Arial" w:cs="Arial" w:eastAsiaTheme="majorEastAsia"/>
          </w:rPr>
          <w:delText>​</w:delText>
        </w:r>
      </w:del>
    </w:p>
    <w:p w:rsidR="000219DD" w:rsidP="25109D74" w:rsidRDefault="25109D74" w14:paraId="75F359E4" w14:textId="77777777">
      <w:pPr>
        <w:pStyle w:val="paragraph"/>
        <w:spacing w:before="0" w:beforeAutospacing="0" w:after="0" w:afterAutospacing="0"/>
        <w:jc w:val="center"/>
        <w:textAlignment w:val="baseline"/>
        <w:rPr>
          <w:ins w:author="Usuario invitado" w:date="2025-10-24T09:51:00Z" w16du:dateUtc="2025-10-24T09:51:34Z" w:id="3"/>
          <w:rFonts w:ascii="Segoe UI" w:hAnsi="Segoe UI" w:cs="Segoe UI"/>
          <w:sz w:val="18"/>
          <w:szCs w:val="18"/>
        </w:rPr>
      </w:pPr>
      <w:r w:rsidRPr="25109D74">
        <w:rPr>
          <w:rStyle w:val="contentcontrolboundarysink"/>
          <w:rFonts w:ascii="Arial" w:hAnsi="Arial" w:cs="Arial" w:eastAsiaTheme="majorEastAsia"/>
        </w:rPr>
        <w:t>​</w:t>
      </w:r>
      <w:r w:rsidRPr="25109D74">
        <w:rPr>
          <w:rStyle w:val="normaltextrun"/>
          <w:rFonts w:ascii="Aptos" w:hAnsi="Aptos" w:cs="Segoe UI" w:eastAsiaTheme="majorEastAsia"/>
        </w:rPr>
        <w:t>CRISTOFER JIMENEZ 20-70-7100</w:t>
      </w:r>
      <w:r w:rsidRPr="25109D74">
        <w:rPr>
          <w:rStyle w:val="eop"/>
          <w:rFonts w:ascii="Aptos" w:hAnsi="Aptos" w:cs="Segoe UI" w:eastAsiaTheme="majorEastAsia"/>
        </w:rPr>
        <w:t> </w:t>
      </w:r>
    </w:p>
    <w:p w:rsidR="25109D74" w:rsidP="4B8F1A60" w:rsidRDefault="25109D74" w14:paraId="39A4D6E4" w14:textId="26204C07" w14:noSpellErr="1">
      <w:pPr>
        <w:pStyle w:val="paragraph"/>
        <w:spacing w:before="0" w:beforeAutospacing="off" w:after="0" w:afterAutospacing="off"/>
        <w:jc w:val="center"/>
        <w:rPr>
          <w:ins w:author="Guest User" w:date="2025-10-24T15:03:01.533Z" w16du:dateUtc="2025-10-24T15:03:01.533Z" w:id="704553016"/>
          <w:rStyle w:val="eop"/>
          <w:rFonts w:ascii="Aptos" w:hAnsi="Aptos" w:eastAsia="游ゴシック Light" w:cs="Segoe UI" w:eastAsiaTheme="majorEastAsia"/>
        </w:rPr>
      </w:pPr>
      <w:ins w:author="Usuario invitado" w:date="2025-10-24T09:51:00Z" w:id="1750676358">
        <w:r w:rsidRPr="4B8F1A60" w:rsidR="4B8F1A60">
          <w:rPr>
            <w:rStyle w:val="eop"/>
            <w:rFonts w:ascii="Aptos" w:hAnsi="Aptos" w:eastAsia="游ゴシック Light" w:cs="Segoe UI" w:eastAsiaTheme="majorEastAsia"/>
          </w:rPr>
          <w:t>FERNANDO LEZCANO 8-1013-1857</w:t>
        </w:r>
      </w:ins>
    </w:p>
    <w:p w:rsidR="4B8F1A60" w:rsidP="0CFF1E7C" w:rsidRDefault="4B8F1A60" w14:noSpellErr="1" w14:paraId="27F93E30" w14:textId="5A71EA8D">
      <w:pPr>
        <w:pStyle w:val="paragraph"/>
        <w:spacing w:before="0" w:beforeAutospacing="off" w:after="0" w:afterAutospacing="off"/>
        <w:jc w:val="center"/>
        <w:rPr>
          <w:ins w:author="Usuario invitado" w:date="2025-10-30T02:11:53.794Z" w16du:dateUtc="2025-10-30T02:11:53.794Z" w:id="788918943"/>
          <w:rStyle w:val="eop"/>
          <w:rFonts w:ascii="Aptos" w:hAnsi="Aptos" w:eastAsia="游ゴシック Light" w:cs="Segoe UI" w:eastAsiaTheme="majorEastAsia"/>
        </w:rPr>
      </w:pPr>
      <w:ins w:author="Guest User" w:date="2025-10-24T15:03:47.007Z" w:id="552705157">
        <w:r w:rsidRPr="0CFF1E7C" w:rsidR="0CFF1E7C">
          <w:rPr>
            <w:rStyle w:val="eop"/>
            <w:rFonts w:ascii="Aptos" w:hAnsi="Aptos" w:eastAsia="游ゴシック Light" w:cs="Segoe UI" w:eastAsiaTheme="majorEastAsia"/>
          </w:rPr>
          <w:t>ALEJANDRA GOMEZ</w:t>
        </w:r>
      </w:ins>
      <w:ins w:author="Guest User" w:date="2025-10-24T15:12:43.409Z" w:id="1254969198">
        <w:r w:rsidRPr="0CFF1E7C" w:rsidR="0CFF1E7C">
          <w:rPr>
            <w:rStyle w:val="eop"/>
            <w:rFonts w:ascii="Aptos" w:hAnsi="Aptos" w:eastAsia="游ゴシック Light" w:cs="Segoe UI" w:eastAsiaTheme="majorEastAsia"/>
          </w:rPr>
          <w:t xml:space="preserve"> </w:t>
        </w:r>
      </w:ins>
      <w:ins w:author="Guest User" w:date="2025-10-24T15:03:47.007Z" w:id="779366523">
        <w:r w:rsidRPr="0CFF1E7C" w:rsidR="0CFF1E7C">
          <w:rPr>
            <w:rStyle w:val="eop"/>
            <w:rFonts w:ascii="Aptos" w:hAnsi="Aptos" w:eastAsia="游ゴシック Light" w:cs="Segoe UI" w:eastAsiaTheme="majorEastAsia"/>
          </w:rPr>
          <w:t xml:space="preserve"> </w:t>
        </w:r>
      </w:ins>
      <w:ins w:author="Guest User" w:date="2025-10-24T15:12:50.13Z" w:id="1537944194">
        <w:r w:rsidRPr="0CFF1E7C" w:rsidR="0CFF1E7C">
          <w:rPr>
            <w:rStyle w:val="eop"/>
            <w:rFonts w:ascii="Aptos" w:hAnsi="Aptos" w:eastAsia="游ゴシック Light" w:cs="Segoe UI" w:eastAsiaTheme="majorEastAsia"/>
          </w:rPr>
          <w:t>20-14-</w:t>
        </w:r>
      </w:ins>
      <w:ins w:author="Guest User" w:date="2025-10-24T15:13:04.252Z" w:id="305297716">
        <w:r w:rsidRPr="0CFF1E7C" w:rsidR="0CFF1E7C">
          <w:rPr>
            <w:rStyle w:val="eop"/>
            <w:rFonts w:ascii="Aptos" w:hAnsi="Aptos" w:eastAsia="游ゴシック Light" w:cs="Segoe UI" w:eastAsiaTheme="majorEastAsia"/>
          </w:rPr>
          <w:t>7146</w:t>
        </w:r>
      </w:ins>
    </w:p>
    <w:p w:rsidR="4B8F1A60" w:rsidP="4B8F1A60" w:rsidRDefault="4B8F1A60" w14:paraId="134F594E" w14:textId="3BF674E6">
      <w:pPr>
        <w:pStyle w:val="paragraph"/>
        <w:spacing w:before="0" w:beforeAutospacing="off" w:after="0" w:afterAutospacing="off"/>
        <w:jc w:val="center"/>
        <w:rPr>
          <w:rStyle w:val="eop"/>
          <w:rFonts w:ascii="Aptos" w:hAnsi="Aptos" w:eastAsia="游ゴシック Light" w:cs="Segoe UI" w:eastAsiaTheme="majorEastAsia"/>
        </w:rPr>
      </w:pPr>
      <w:r>
        <w:br/>
      </w:r>
      <w:del w:author="Usuario invitado" w:date="2025-10-30T01:38:06.557Z" w:id="1000837325">
        <w:r>
          <w:br/>
        </w:r>
      </w:del>
      <w:ins w:author="Guest User" w:date="2025-10-24T15:03:47.007Z" w:id="642793486">
        <w:r w:rsidRPr="0CFF1E7C" w:rsidR="0CFF1E7C">
          <w:rPr>
            <w:rStyle w:val="eop"/>
            <w:rFonts w:ascii="Aptos" w:hAnsi="Aptos" w:eastAsia="游ゴシック Light" w:cs="Segoe UI" w:eastAsiaTheme="majorEastAsia"/>
          </w:rPr>
          <w:t>JEREMIAS APARICIO 6-725-1106</w:t>
        </w:r>
      </w:ins>
    </w:p>
    <w:p w:rsidR="000219DD" w:rsidP="000219DD" w:rsidRDefault="000219DD" w14:paraId="13CC7F5C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  <w:r>
        <w:rPr>
          <w:rStyle w:val="contentcontrolboundarysink"/>
          <w:rFonts w:ascii="Arial" w:hAnsi="Arial" w:cs="Arial" w:eastAsiaTheme="majorEastAsia"/>
        </w:rPr>
        <w:t>​</w:t>
      </w:r>
      <w:r>
        <w:rPr>
          <w:rStyle w:val="eop"/>
          <w:rFonts w:ascii="Aptos" w:hAnsi="Aptos" w:cs="Segoe UI" w:eastAsiaTheme="majorEastAsia"/>
        </w:rPr>
        <w:t> </w:t>
      </w:r>
    </w:p>
    <w:p w:rsidR="000219DD" w:rsidP="000219DD" w:rsidRDefault="000219DD" w14:paraId="273EA5E5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296F01E2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22A7FDB7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0219DD" w:rsidP="000219DD" w:rsidRDefault="000219DD" w14:paraId="21BD1B5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 w:eastAsiaTheme="majorEastAsia"/>
        </w:rPr>
        <w:t>​</w:t>
      </w:r>
      <w:r>
        <w:rPr>
          <w:rStyle w:val="eop"/>
          <w:rFonts w:ascii="Aptos" w:hAnsi="Aptos" w:cs="Segoe UI" w:eastAsiaTheme="majorEastAsia"/>
        </w:rPr>
        <w:t> </w:t>
      </w:r>
    </w:p>
    <w:p w:rsidR="000219DD" w:rsidP="000219DD" w:rsidRDefault="000219DD" w14:paraId="6ECDB0FD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 w:eastAsiaTheme="majorEastAsia"/>
        </w:rPr>
        <w:t>​</w:t>
      </w:r>
      <w:r>
        <w:rPr>
          <w:rStyle w:val="normaltextrun"/>
          <w:rFonts w:ascii="Aptos" w:hAnsi="Aptos" w:cs="Segoe UI" w:eastAsiaTheme="majorEastAsia"/>
        </w:rPr>
        <w:t xml:space="preserve">INGENIERIA WEB  </w:t>
      </w:r>
      <w:r>
        <w:rPr>
          <w:rStyle w:val="eop"/>
          <w:rFonts w:ascii="Aptos" w:hAnsi="Aptos" w:cs="Segoe UI" w:eastAsiaTheme="majorEastAsia"/>
        </w:rPr>
        <w:t> </w:t>
      </w:r>
    </w:p>
    <w:p w:rsidR="000219DD" w:rsidP="000219DD" w:rsidRDefault="000219DD" w14:paraId="640BCD73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  <w:r>
        <w:rPr>
          <w:rStyle w:val="contentcontrolboundarysink"/>
          <w:rFonts w:ascii="Arial" w:hAnsi="Arial" w:cs="Arial" w:eastAsiaTheme="majorEastAsia"/>
        </w:rPr>
        <w:t>​</w:t>
      </w:r>
      <w:r>
        <w:rPr>
          <w:rStyle w:val="normaltextrun"/>
          <w:rFonts w:ascii="Aptos" w:hAnsi="Aptos" w:cs="Segoe UI" w:eastAsiaTheme="majorEastAsia"/>
        </w:rPr>
        <w:t xml:space="preserve">ELBA VALDERRAMA </w:t>
      </w:r>
    </w:p>
    <w:p w:rsidR="000219DD" w:rsidP="000219DD" w:rsidRDefault="000219DD" w14:paraId="33D59237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0219DD" w:rsidP="000219DD" w:rsidRDefault="000219DD" w14:paraId="23570EDD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 w:eastAsiaTheme="majorEastAsia"/>
        </w:rPr>
        <w:t>​</w:t>
      </w:r>
      <w:r>
        <w:rPr>
          <w:rStyle w:val="eop"/>
          <w:rFonts w:ascii="Aptos" w:hAnsi="Aptos" w:cs="Segoe UI" w:eastAsiaTheme="majorEastAsia"/>
        </w:rPr>
        <w:t> </w:t>
      </w:r>
    </w:p>
    <w:p w:rsidR="000219DD" w:rsidP="000219DD" w:rsidRDefault="000219DD" w14:paraId="5DE207AE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  <w:r>
        <w:rPr>
          <w:rStyle w:val="contentcontrolboundarysink"/>
          <w:rFonts w:ascii="Arial" w:hAnsi="Arial" w:cs="Arial" w:eastAsiaTheme="majorEastAsia"/>
        </w:rPr>
        <w:t>​</w:t>
      </w:r>
      <w:r>
        <w:rPr>
          <w:rStyle w:val="eop"/>
          <w:rFonts w:ascii="Aptos" w:hAnsi="Aptos" w:cs="Segoe UI" w:eastAsiaTheme="majorEastAsia"/>
        </w:rPr>
        <w:t> </w:t>
      </w:r>
    </w:p>
    <w:p w:rsidR="000219DD" w:rsidP="000219DD" w:rsidRDefault="000219DD" w14:paraId="434D7E6B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0219DD" w:rsidP="000219DD" w:rsidRDefault="000219DD" w14:paraId="0EF7B16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 w:eastAsiaTheme="majorEastAsia"/>
        </w:rPr>
        <w:t>​</w:t>
      </w:r>
      <w:r>
        <w:rPr>
          <w:rStyle w:val="eop"/>
          <w:rFonts w:ascii="Aptos" w:hAnsi="Aptos" w:cs="Segoe UI" w:eastAsiaTheme="majorEastAsia"/>
        </w:rPr>
        <w:t> </w:t>
      </w:r>
    </w:p>
    <w:p w:rsidR="000219DD" w:rsidP="000219DD" w:rsidRDefault="000219DD" w14:paraId="4F5D90C9" w14:textId="1C6A17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 w:eastAsiaTheme="majorEastAsia"/>
        </w:rPr>
        <w:t>​</w:t>
      </w:r>
      <w:r>
        <w:rPr>
          <w:rStyle w:val="normaltextrun"/>
          <w:rFonts w:ascii="Aptos" w:hAnsi="Aptos" w:cs="Segoe UI" w:eastAsiaTheme="majorEastAsia"/>
        </w:rPr>
        <w:t>JUEVES 10 DE SEPTIEMBRE DEL 2025</w:t>
      </w:r>
      <w:r>
        <w:rPr>
          <w:rStyle w:val="eop"/>
          <w:rFonts w:ascii="Aptos" w:hAnsi="Aptos" w:cs="Segoe UI" w:eastAsiaTheme="majorEastAsia"/>
        </w:rPr>
        <w:t> </w:t>
      </w:r>
    </w:p>
    <w:p w:rsidR="000219DD" w:rsidP="000219DD" w:rsidRDefault="000219DD" w14:paraId="53885D17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  <w:r>
        <w:rPr>
          <w:rStyle w:val="contentcontrolboundarysink"/>
          <w:rFonts w:ascii="Arial" w:hAnsi="Arial" w:cs="Arial" w:eastAsiaTheme="majorEastAsia"/>
        </w:rPr>
        <w:t>​</w:t>
      </w:r>
      <w:r>
        <w:rPr>
          <w:rStyle w:val="normaltextrun"/>
          <w:rFonts w:ascii="Aptos" w:hAnsi="Aptos" w:cs="Segoe UI" w:eastAsiaTheme="majorEastAsia"/>
        </w:rPr>
        <w:t>II SEMESTRE</w:t>
      </w:r>
      <w:r>
        <w:rPr>
          <w:rStyle w:val="eop"/>
          <w:rFonts w:ascii="Aptos" w:hAnsi="Aptos" w:cs="Segoe UI" w:eastAsiaTheme="majorEastAsia"/>
        </w:rPr>
        <w:t> </w:t>
      </w:r>
    </w:p>
    <w:bookmarkEnd w:id="0"/>
    <w:p w:rsidR="000219DD" w:rsidP="000219DD" w:rsidRDefault="000219DD" w14:paraId="31680EAD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3CF17B47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522EBC5B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2E212C50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56C6C10E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4B8F1A60" w:rsidP="4B8F1A60" w:rsidRDefault="4B8F1A60" w14:paraId="2B6151B7" w14:textId="320F3EC2">
      <w:pPr>
        <w:pStyle w:val="paragraph"/>
        <w:spacing w:before="0" w:beforeAutospacing="off" w:after="0" w:afterAutospacing="off"/>
        <w:jc w:val="both"/>
        <w:rPr>
          <w:ins w:author="Guest User" w:date="2025-10-24T15:03:56.837Z" w16du:dateUtc="2025-10-24T15:03:56.837Z" w:id="733131650"/>
          <w:rFonts w:eastAsia="游ゴシック Light" w:eastAsiaTheme="majorEastAsia"/>
          <w:b w:val="1"/>
          <w:bCs w:val="1"/>
        </w:rPr>
      </w:pPr>
    </w:p>
    <w:p w:rsidRPr="00777255" w:rsidR="00777255" w:rsidP="00777255" w:rsidRDefault="00777255" w14:paraId="38D51856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b/>
          <w:bCs/>
        </w:rPr>
      </w:pPr>
      <w:r w:rsidRPr="00777255">
        <w:rPr>
          <w:rFonts w:eastAsiaTheme="majorEastAsia"/>
          <w:b/>
          <w:bCs/>
        </w:rPr>
        <w:t>Descripción del Proyecto – Plataforma E-</w:t>
      </w:r>
      <w:proofErr w:type="spellStart"/>
      <w:r w:rsidRPr="00777255">
        <w:rPr>
          <w:rFonts w:eastAsiaTheme="majorEastAsia"/>
          <w:b/>
          <w:bCs/>
        </w:rPr>
        <w:t>commerce</w:t>
      </w:r>
      <w:proofErr w:type="spellEnd"/>
      <w:r w:rsidRPr="00777255">
        <w:rPr>
          <w:rFonts w:eastAsiaTheme="majorEastAsia"/>
          <w:b/>
          <w:bCs/>
        </w:rPr>
        <w:t xml:space="preserve"> “</w:t>
      </w:r>
      <w:proofErr w:type="spellStart"/>
      <w:r w:rsidRPr="00777255">
        <w:rPr>
          <w:rFonts w:eastAsiaTheme="majorEastAsia"/>
          <w:b/>
          <w:bCs/>
        </w:rPr>
        <w:t>RockStore</w:t>
      </w:r>
      <w:proofErr w:type="spellEnd"/>
      <w:r w:rsidRPr="00777255">
        <w:rPr>
          <w:rFonts w:eastAsiaTheme="majorEastAsia"/>
          <w:b/>
          <w:bCs/>
        </w:rPr>
        <w:t>”</w:t>
      </w:r>
    </w:p>
    <w:p w:rsidRPr="00777255" w:rsidR="00777255" w:rsidP="00777255" w:rsidRDefault="00777255" w14:paraId="621361BF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b/>
          <w:bCs/>
        </w:rPr>
      </w:pPr>
      <w:r w:rsidRPr="00777255">
        <w:rPr>
          <w:rFonts w:eastAsiaTheme="majorEastAsia"/>
          <w:b/>
          <w:bCs/>
        </w:rPr>
        <w:t>Introducción</w:t>
      </w:r>
    </w:p>
    <w:p w:rsidRPr="00777255" w:rsidR="00777255" w:rsidP="00777255" w:rsidRDefault="00777255" w14:paraId="019DAC3C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b/>
          <w:bCs/>
        </w:rPr>
      </w:pPr>
    </w:p>
    <w:p w:rsidRPr="00777255" w:rsidR="00777255" w:rsidP="00777255" w:rsidRDefault="00777255" w14:paraId="1C99D9AB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777255">
        <w:rPr>
          <w:rFonts w:eastAsiaTheme="majorEastAsia"/>
        </w:rPr>
        <w:t xml:space="preserve">El proyecto </w:t>
      </w:r>
      <w:proofErr w:type="spellStart"/>
      <w:r w:rsidRPr="00777255">
        <w:rPr>
          <w:rFonts w:eastAsiaTheme="majorEastAsia"/>
        </w:rPr>
        <w:t>RockStore</w:t>
      </w:r>
      <w:proofErr w:type="spellEnd"/>
      <w:r w:rsidRPr="00777255">
        <w:rPr>
          <w:rFonts w:eastAsiaTheme="majorEastAsia"/>
        </w:rPr>
        <w:t xml:space="preserve"> es una aplicación web de comercio electrónico enfocada en la venta de productos relacionados con la cultura del rock, como camisetas, instrumentos musicales, vinilos, accesorios, </w:t>
      </w:r>
      <w:proofErr w:type="spellStart"/>
      <w:r w:rsidRPr="00777255">
        <w:rPr>
          <w:rFonts w:eastAsiaTheme="majorEastAsia"/>
        </w:rPr>
        <w:t>pósters</w:t>
      </w:r>
      <w:proofErr w:type="spellEnd"/>
      <w:r w:rsidRPr="00777255">
        <w:rPr>
          <w:rFonts w:eastAsiaTheme="majorEastAsia"/>
        </w:rPr>
        <w:t xml:space="preserve"> y artículos coleccionables. Su objetivo principal es ofrecer una experiencia digital inmersiva y dinámica que permita a los fanáticos del rock adquirir productos de forma sencilla, rápida y segura, al tiempo que el sistema automatiza la gestión administrativa y de inventarios.</w:t>
      </w:r>
    </w:p>
    <w:p w:rsidRPr="00777255" w:rsidR="00777255" w:rsidP="00777255" w:rsidRDefault="00777255" w14:paraId="0C445283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</w:p>
    <w:p w:rsidR="00777255" w:rsidP="0077705A" w:rsidRDefault="00777255" w14:paraId="1D6D18B3" w14:textId="548EC70C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777255">
        <w:rPr>
          <w:rFonts w:eastAsiaTheme="majorEastAsia"/>
        </w:rPr>
        <w:t xml:space="preserve">El proyecto surge de la necesidad de digitalizar la venta de productos temáticos en un entorno moderno y funcional, donde el usuario pueda interactuar con un catálogo especializado y el administrador tenga control total sobre el inventario y las estadísticas de ventas. Esta plataforma busca combinar una identidad visual fuerte y temática </w:t>
      </w:r>
      <w:proofErr w:type="spellStart"/>
      <w:r w:rsidRPr="00777255">
        <w:rPr>
          <w:rFonts w:eastAsiaTheme="majorEastAsia"/>
        </w:rPr>
        <w:t>rockera</w:t>
      </w:r>
      <w:proofErr w:type="spellEnd"/>
      <w:r w:rsidRPr="00777255">
        <w:rPr>
          <w:rFonts w:eastAsiaTheme="majorEastAsia"/>
        </w:rPr>
        <w:t xml:space="preserve"> con una arquitectura técnica robusta basada en principios de ingeniería de software orientada a objetos y modelado UWE (UML-</w:t>
      </w:r>
      <w:proofErr w:type="spellStart"/>
      <w:r w:rsidRPr="00777255">
        <w:rPr>
          <w:rFonts w:eastAsiaTheme="majorEastAsia"/>
        </w:rPr>
        <w:t>based</w:t>
      </w:r>
      <w:proofErr w:type="spellEnd"/>
      <w:r w:rsidRPr="00777255">
        <w:rPr>
          <w:rFonts w:eastAsiaTheme="majorEastAsia"/>
        </w:rPr>
        <w:t xml:space="preserve"> Web </w:t>
      </w:r>
      <w:proofErr w:type="spellStart"/>
      <w:r w:rsidRPr="00777255">
        <w:rPr>
          <w:rFonts w:eastAsiaTheme="majorEastAsia"/>
        </w:rPr>
        <w:t>Engineering</w:t>
      </w:r>
      <w:proofErr w:type="spellEnd"/>
      <w:r w:rsidRPr="00777255">
        <w:rPr>
          <w:rFonts w:eastAsiaTheme="majorEastAsia"/>
        </w:rPr>
        <w:t>).</w:t>
      </w:r>
    </w:p>
    <w:p w:rsidRPr="00777255" w:rsidR="0077705A" w:rsidP="0077705A" w:rsidRDefault="0077705A" w14:paraId="63ED2DBB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</w:p>
    <w:p w:rsidR="00777255" w:rsidP="00777255" w:rsidRDefault="00777255" w14:paraId="439D2C12" w14:textId="74A66596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b/>
          <w:bCs/>
        </w:rPr>
      </w:pPr>
      <w:r w:rsidRPr="00777255">
        <w:rPr>
          <w:rFonts w:eastAsiaTheme="majorEastAsia"/>
          <w:b/>
          <w:bCs/>
        </w:rPr>
        <w:t>Descripción general del sistema</w:t>
      </w:r>
    </w:p>
    <w:p w:rsidRPr="00777255" w:rsidR="0077705A" w:rsidP="00777255" w:rsidRDefault="0077705A" w14:paraId="025D9FDF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b/>
          <w:bCs/>
        </w:rPr>
      </w:pPr>
    </w:p>
    <w:p w:rsidRPr="00777255" w:rsidR="00777255" w:rsidP="00777255" w:rsidRDefault="00777255" w14:paraId="65915795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777255">
        <w:rPr>
          <w:rFonts w:eastAsiaTheme="majorEastAsia"/>
        </w:rPr>
        <w:t xml:space="preserve">El sistema está diseñado bajo una arquitectura cliente-servidor, en la que el </w:t>
      </w:r>
      <w:proofErr w:type="spellStart"/>
      <w:r w:rsidRPr="00777255">
        <w:rPr>
          <w:rFonts w:eastAsiaTheme="majorEastAsia"/>
        </w:rPr>
        <w:t>frontend</w:t>
      </w:r>
      <w:proofErr w:type="spellEnd"/>
      <w:r w:rsidRPr="00777255">
        <w:rPr>
          <w:rFonts w:eastAsiaTheme="majorEastAsia"/>
        </w:rPr>
        <w:t xml:space="preserve"> ofrece una interfaz amigable y visualmente atractiva, mientras que el </w:t>
      </w:r>
      <w:proofErr w:type="spellStart"/>
      <w:r w:rsidRPr="00777255">
        <w:rPr>
          <w:rFonts w:eastAsiaTheme="majorEastAsia"/>
        </w:rPr>
        <w:t>backend</w:t>
      </w:r>
      <w:proofErr w:type="spellEnd"/>
      <w:r w:rsidRPr="00777255">
        <w:rPr>
          <w:rFonts w:eastAsiaTheme="majorEastAsia"/>
        </w:rPr>
        <w:t xml:space="preserve"> se encarga del procesamiento de la información, gestión de datos y control de los flujos transaccionales.</w:t>
      </w:r>
    </w:p>
    <w:p w:rsidRPr="00777255" w:rsidR="00777255" w:rsidP="00777255" w:rsidRDefault="00777255" w14:paraId="13D9DF73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777255">
        <w:rPr>
          <w:rFonts w:eastAsiaTheme="majorEastAsia"/>
        </w:rPr>
        <w:t>El sitio web cuenta con dos tipos de usuarios principales: el Usuario (cliente) y el Administrador.</w:t>
      </w:r>
      <w:r w:rsidRPr="00777255">
        <w:rPr>
          <w:rFonts w:eastAsiaTheme="majorEastAsia"/>
        </w:rPr>
        <w:br/>
      </w:r>
      <w:r w:rsidRPr="00777255">
        <w:rPr>
          <w:rFonts w:eastAsiaTheme="majorEastAsia"/>
        </w:rPr>
        <w:t>Cada uno desempeña funciones específicas que garantizan el correcto funcionamiento del sistema:</w:t>
      </w:r>
    </w:p>
    <w:p w:rsidRPr="00777255" w:rsidR="00777255" w:rsidP="00777255" w:rsidRDefault="00777255" w14:paraId="285DFCF8" w14:textId="77777777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777255">
        <w:rPr>
          <w:rFonts w:eastAsiaTheme="majorEastAsia"/>
        </w:rPr>
        <w:t>El Usuario puede navegar por el catálogo de productos, agregar artículos a su carrito, eliminarlos o editarlos, y finalmente realizar la compra.</w:t>
      </w:r>
    </w:p>
    <w:p w:rsidRPr="00777255" w:rsidR="00777255" w:rsidP="00777255" w:rsidRDefault="00777255" w14:paraId="38BE86CB" w14:textId="77777777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777255">
        <w:rPr>
          <w:rFonts w:eastAsiaTheme="majorEastAsia"/>
        </w:rPr>
        <w:t>El Administrador es responsable de mantener actualizado el inventario, agregar o retirar productos del sistema y generar reportes de venta para el análisis del desempeño comercial.</w:t>
      </w:r>
    </w:p>
    <w:p w:rsidRPr="00777255" w:rsidR="00777255" w:rsidP="00777255" w:rsidRDefault="00777255" w14:paraId="0045E547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777255">
        <w:rPr>
          <w:rFonts w:eastAsiaTheme="majorEastAsia"/>
        </w:rPr>
        <w:t>El diagrama de casos de uso muestra cómo ambos actores interactúan con el sistema a través de los procesos principales de gestión de carrito, gestión y actualización de inventario, y generación de reportes.</w:t>
      </w:r>
    </w:p>
    <w:p w:rsidRPr="00777255" w:rsidR="0077705A" w:rsidP="002B6804" w:rsidRDefault="0077705A" w14:paraId="20F8D7F8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b/>
          <w:bCs/>
        </w:rPr>
      </w:pPr>
    </w:p>
    <w:p w:rsidR="002B6804" w:rsidP="002B6804" w:rsidRDefault="002B6804" w14:paraId="50F6155E" w14:textId="75FA9262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b/>
          <w:bCs/>
        </w:rPr>
      </w:pPr>
      <w:r w:rsidRPr="002B6804">
        <w:rPr>
          <w:rFonts w:eastAsiaTheme="majorEastAsia"/>
          <w:b/>
          <w:bCs/>
        </w:rPr>
        <w:t>Objetivo general</w:t>
      </w:r>
    </w:p>
    <w:p w:rsidRPr="002B6804" w:rsidR="0077705A" w:rsidP="002B6804" w:rsidRDefault="0077705A" w14:paraId="4A69E557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b/>
          <w:bCs/>
        </w:rPr>
      </w:pPr>
    </w:p>
    <w:p w:rsidRPr="00777255" w:rsidR="002B6804" w:rsidP="002B6804" w:rsidRDefault="002B6804" w14:paraId="0B9E86CD" w14:textId="69BF8838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2B6804">
        <w:rPr>
          <w:rFonts w:eastAsiaTheme="majorEastAsia"/>
        </w:rPr>
        <w:t>Diseñar e implementar una página e-</w:t>
      </w:r>
      <w:proofErr w:type="spellStart"/>
      <w:r w:rsidRPr="002B6804">
        <w:rPr>
          <w:rFonts w:eastAsiaTheme="majorEastAsia"/>
        </w:rPr>
        <w:t>commerce</w:t>
      </w:r>
      <w:proofErr w:type="spellEnd"/>
      <w:r w:rsidRPr="002B6804">
        <w:rPr>
          <w:rFonts w:eastAsiaTheme="majorEastAsia"/>
        </w:rPr>
        <w:t xml:space="preserve"> funcional y adaptable que permita la compra y gestión de productos del género rock, integrando los procesos de navegación, carrito de compras, actualización de inventario y control administrativo en un entorno centralizado.</w:t>
      </w:r>
    </w:p>
    <w:p w:rsidR="002B6804" w:rsidP="002B6804" w:rsidRDefault="002B6804" w14:paraId="0407B9DD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</w:p>
    <w:p w:rsidR="0077705A" w:rsidP="002B6804" w:rsidRDefault="0077705A" w14:paraId="7A43530F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</w:p>
    <w:p w:rsidR="0077705A" w:rsidP="002B6804" w:rsidRDefault="0077705A" w14:paraId="5232D197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</w:p>
    <w:p w:rsidR="0077705A" w:rsidP="002B6804" w:rsidRDefault="0077705A" w14:paraId="3A457339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</w:p>
    <w:p w:rsidR="0077705A" w:rsidP="002B6804" w:rsidRDefault="0077705A" w14:paraId="6FFCFBC0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</w:p>
    <w:p w:rsidR="0077705A" w:rsidP="002B6804" w:rsidRDefault="0077705A" w14:paraId="0C0082AD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</w:p>
    <w:p w:rsidRPr="002B6804" w:rsidR="0077705A" w:rsidP="002B6804" w:rsidRDefault="0077705A" w14:paraId="4775D88B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</w:p>
    <w:p w:rsidR="002B6804" w:rsidP="002B6804" w:rsidRDefault="002B6804" w14:paraId="5BA61D2B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b/>
          <w:bCs/>
        </w:rPr>
      </w:pPr>
      <w:r w:rsidRPr="002B6804">
        <w:rPr>
          <w:rFonts w:eastAsiaTheme="majorEastAsia"/>
          <w:b/>
          <w:bCs/>
        </w:rPr>
        <w:t>Objetivos específicos</w:t>
      </w:r>
    </w:p>
    <w:p w:rsidRPr="002B6804" w:rsidR="0077705A" w:rsidP="002B6804" w:rsidRDefault="0077705A" w14:paraId="42618018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b/>
          <w:bCs/>
        </w:rPr>
      </w:pPr>
    </w:p>
    <w:p w:rsidRPr="002B6804" w:rsidR="002B6804" w:rsidP="002B6804" w:rsidRDefault="002B6804" w14:paraId="0EB9EB64" w14:textId="7777777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2B6804">
        <w:rPr>
          <w:rFonts w:eastAsiaTheme="majorEastAsia"/>
        </w:rPr>
        <w:t>Permitir a los usuarios navegar por los productos disponibles y gestionar su carrito de compras.</w:t>
      </w:r>
    </w:p>
    <w:p w:rsidRPr="002B6804" w:rsidR="002B6804" w:rsidP="002B6804" w:rsidRDefault="002B6804" w14:paraId="0D881CF8" w14:textId="7777777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2B6804">
        <w:rPr>
          <w:rFonts w:eastAsiaTheme="majorEastAsia"/>
        </w:rPr>
        <w:t>Automatizar la actualización del inventario tras cada transacción.</w:t>
      </w:r>
    </w:p>
    <w:p w:rsidRPr="002B6804" w:rsidR="002B6804" w:rsidP="002B6804" w:rsidRDefault="002B6804" w14:paraId="39CC0E11" w14:textId="7777777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2B6804">
        <w:rPr>
          <w:rFonts w:eastAsiaTheme="majorEastAsia"/>
        </w:rPr>
        <w:t>Proporcionar al administrador herramientas de control y generación de reportes de ventas.</w:t>
      </w:r>
    </w:p>
    <w:p w:rsidRPr="002B6804" w:rsidR="002B6804" w:rsidP="002B6804" w:rsidRDefault="002B6804" w14:paraId="64446FF3" w14:textId="7777777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2B6804">
        <w:rPr>
          <w:rFonts w:eastAsiaTheme="majorEastAsia"/>
        </w:rPr>
        <w:t>Garantizar una interfaz atractiva, rápida y fácil de usar tanto para clientes como para el administrador</w:t>
      </w:r>
    </w:p>
    <w:p w:rsidR="000219DD" w:rsidP="0077705A" w:rsidRDefault="000219DD" w14:paraId="2B9A2014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:rsidRPr="0077705A" w:rsidR="0077705A" w:rsidP="0077705A" w:rsidRDefault="0077705A" w14:paraId="1B8160CD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  <w:b/>
          <w:bCs/>
        </w:rPr>
      </w:pPr>
      <w:r w:rsidRPr="0077705A">
        <w:rPr>
          <w:rFonts w:eastAsiaTheme="majorEastAsia"/>
          <w:b/>
          <w:bCs/>
        </w:rPr>
        <w:t>Alcance del sistema</w:t>
      </w:r>
    </w:p>
    <w:p w:rsidRPr="0077705A" w:rsidR="0077705A" w:rsidP="0077705A" w:rsidRDefault="0077705A" w14:paraId="0A0D0582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</w:p>
    <w:p w:rsidR="0077705A" w:rsidP="0077705A" w:rsidRDefault="0077705A" w14:paraId="4D6B66FF" w14:textId="74D65554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  <w:r w:rsidRPr="0077705A">
        <w:rPr>
          <w:rFonts w:eastAsiaTheme="majorEastAsia"/>
        </w:rPr>
        <w:t>El sistema abarca todo el flujo de compra, desde la visualización del catálogo hasta la generación de reportes.</w:t>
      </w:r>
      <w:r w:rsidRPr="0077705A">
        <w:rPr>
          <w:rFonts w:eastAsiaTheme="majorEastAsia"/>
        </w:rPr>
        <w:br/>
      </w:r>
      <w:r w:rsidRPr="0077705A">
        <w:rPr>
          <w:rFonts w:eastAsiaTheme="majorEastAsia"/>
        </w:rPr>
        <w:t>Incluye funciones de autenticación, registro de usuarios, navegación por categorías, carrito dinámico, gestión de inventario y generación de informes administrativos.</w:t>
      </w:r>
      <w:r w:rsidRPr="0077705A">
        <w:rPr>
          <w:rFonts w:eastAsiaTheme="majorEastAsia"/>
        </w:rPr>
        <w:br/>
      </w:r>
      <w:r w:rsidRPr="0077705A">
        <w:rPr>
          <w:rFonts w:eastAsiaTheme="majorEastAsia"/>
        </w:rPr>
        <w:t>En versiones futuras, se planea incluir módulos de historial de pedidos, pasarela de pagos en línea, notificaciones por correo electrónico y recomendaciones personalizadas.</w:t>
      </w:r>
    </w:p>
    <w:p w:rsidR="0077705A" w:rsidP="0077705A" w:rsidRDefault="0077705A" w14:paraId="3C5349F4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</w:p>
    <w:p w:rsidRPr="0077705A" w:rsidR="0077705A" w:rsidP="0077705A" w:rsidRDefault="0077705A" w14:paraId="2490A26A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eastAsiaTheme="majorEastAsia"/>
        </w:rPr>
      </w:pPr>
    </w:p>
    <w:p w:rsidR="0077705A" w:rsidP="0077705A" w:rsidRDefault="0077705A" w14:paraId="1CE78C45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2AE62972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165D8AF4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6419D3C3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50A45D4D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2B6804" w:rsidRDefault="000219DD" w14:paraId="2A88656A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2AF8428F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4CA723E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3C5C6986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4C2E81A1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5A10FB6D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5274DC6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55D7AC2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31FC4AAF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7B744536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5540FD9A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7B5801A0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05461A29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06AD824B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55DDCACF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5DEA9C75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2BE582B9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9A73EB" w:rsidP="000219DD" w:rsidRDefault="009A73EB" w14:paraId="108B0D34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9A73EB" w:rsidP="000219DD" w:rsidRDefault="009A73EB" w14:paraId="418D3E9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="000219DD" w:rsidP="000219DD" w:rsidRDefault="000219DD" w14:paraId="0FE244A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hint="eastAsia" w:ascii="Aptos" w:hAnsi="Aptos" w:cs="Segoe UI" w:eastAsiaTheme="majorEastAsia"/>
        </w:rPr>
      </w:pPr>
    </w:p>
    <w:p w:rsidRPr="00935F63" w:rsidR="000219DD" w:rsidP="000219DD" w:rsidRDefault="00935F63" w14:paraId="57EFB18B" w14:textId="518CA162">
      <w:pPr>
        <w:pStyle w:val="paragraph"/>
        <w:spacing w:before="0" w:beforeAutospacing="0" w:after="0" w:afterAutospacing="0"/>
        <w:textAlignment w:val="baseline"/>
        <w:rPr>
          <w:rStyle w:val="eop"/>
          <w:rFonts w:hint="eastAsia" w:eastAsiaTheme="majorEastAsia"/>
          <w:rPrChange w:author="CRISTOFER JIMENEZ" w:date="2025-10-23T23:22:00Z" w16du:dateUtc="2025-10-24T04:22:00Z" w:id="5">
            <w:rPr>
              <w:rStyle w:val="eop"/>
              <w:rFonts w:hint="eastAsia" w:ascii="Aptos" w:hAnsi="Aptos" w:cs="Segoe UI" w:eastAsiaTheme="majorEastAsia"/>
            </w:rPr>
          </w:rPrChange>
        </w:rPr>
      </w:pPr>
      <w:r w:rsidRPr="00935F63">
        <w:rPr>
          <w:rFonts w:hint="eastAsia" w:eastAsiaTheme="majorEastAsia"/>
          <w:noProof/>
          <w14:ligatures w14:val="standardContextual"/>
          <w:rPrChange w:author="CRISTOFER JIMENEZ" w:date="2025-10-23T23:22:00Z" w16du:dateUtc="2025-10-24T04:22:00Z" w:id="6">
            <w:rPr>
              <w:rFonts w:hint="eastAsia" w:ascii="Aptos" w:hAnsi="Aptos" w:cs="Segoe UI" w:eastAsiaTheme="majorEastAsia"/>
              <w:noProof/>
              <w14:ligatures w14:val="standardContextual"/>
            </w:rPr>
          </w:rPrChange>
        </w:rPr>
        <w:drawing>
          <wp:anchor distT="0" distB="0" distL="114300" distR="114300" simplePos="0" relativeHeight="251658242" behindDoc="0" locked="0" layoutInCell="1" allowOverlap="1" wp14:anchorId="719891C1" wp14:editId="0D3DD94E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6142990" cy="5226050"/>
            <wp:effectExtent l="0" t="0" r="0" b="0"/>
            <wp:wrapSquare wrapText="bothSides"/>
            <wp:docPr id="2092715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15146" name="Imagen 20927151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F63" w:rsidR="000219DD">
        <w:rPr>
          <w:rStyle w:val="eop"/>
          <w:rFonts w:hint="eastAsia" w:eastAsiaTheme="majorEastAsia"/>
          <w:rPrChange w:author="CRISTOFER JIMENEZ" w:date="2025-10-23T23:22:00Z" w16du:dateUtc="2025-10-24T04:22:00Z" w:id="7">
            <w:rPr>
              <w:rStyle w:val="eop"/>
              <w:rFonts w:hint="eastAsia" w:ascii="Aptos" w:hAnsi="Aptos" w:cs="Segoe UI" w:eastAsiaTheme="majorEastAsia"/>
            </w:rPr>
          </w:rPrChange>
        </w:rPr>
        <w:t xml:space="preserve">Diagrama de casos de uso </w:t>
      </w:r>
    </w:p>
    <w:p w:rsidR="000219DD" w:rsidP="000219DD" w:rsidRDefault="000219DD" w14:paraId="04F24A53" w14:textId="7774A937">
      <w:pPr>
        <w:pStyle w:val="paragraph"/>
        <w:spacing w:before="0" w:beforeAutospacing="0" w:after="0" w:afterAutospacing="0"/>
        <w:textAlignment w:val="baseline"/>
        <w:rPr>
          <w:rStyle w:val="eop"/>
          <w:rFonts w:hint="eastAsia" w:ascii="Aptos" w:hAnsi="Aptos" w:cs="Segoe UI" w:eastAsiaTheme="majorEastAsia"/>
        </w:rPr>
      </w:pPr>
      <w:r>
        <w:rPr>
          <w:rStyle w:val="eop"/>
          <w:rFonts w:ascii="Aptos" w:hAnsi="Aptos" w:cs="Segoe UI" w:eastAsiaTheme="majorEastAsia"/>
        </w:rPr>
        <w:br w:type="textWrapping" w:clear="all"/>
      </w:r>
    </w:p>
    <w:p w:rsidRPr="009A73EB" w:rsidR="009A73EB" w:rsidP="009A73EB" w:rsidRDefault="009A73EB" w14:paraId="0525C693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s-PA"/>
          <w14:ligatures w14:val="none"/>
        </w:rPr>
      </w:pPr>
      <w:commentRangeStart w:id="8"/>
      <w:r w:rsidRPr="009A73EB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s-PA"/>
          <w14:ligatures w14:val="none"/>
        </w:rPr>
        <w:t>Descripción detallada de los casos de uso</w:t>
      </w:r>
    </w:p>
    <w:p w:rsidRPr="009A73EB" w:rsidR="009A73EB" w:rsidP="009A73EB" w:rsidRDefault="009A73EB" w14:paraId="153FA86E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s-PA"/>
          <w14:ligatures w14:val="none"/>
        </w:rPr>
      </w:pPr>
      <w:r w:rsidRPr="009A73EB">
        <w:rPr>
          <w:rFonts w:ascii="Times New Roman" w:hAnsi="Times New Roman" w:eastAsia="Times New Roman" w:cs="Times New Roman"/>
          <w:b/>
          <w:bCs/>
          <w:kern w:val="0"/>
          <w:lang w:eastAsia="es-PA"/>
          <w14:ligatures w14:val="none"/>
        </w:rPr>
        <w:t>1. Gestionar carrito</w:t>
      </w:r>
    </w:p>
    <w:p w:rsidRPr="009A73EB" w:rsidR="009A73EB" w:rsidP="009A73EB" w:rsidRDefault="009A73EB" w14:paraId="462D523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s-PA"/>
          <w14:ligatures w14:val="none"/>
        </w:rPr>
      </w:pP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t>Este caso de uso representa el proceso mediante el cual el usuario administra los productos que desea comprar.</w:t>
      </w: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br/>
      </w: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t>El cliente puede:</w:t>
      </w:r>
    </w:p>
    <w:p w:rsidRPr="009A73EB" w:rsidR="009A73EB" w:rsidP="009A73EB" w:rsidRDefault="009A73EB" w14:paraId="53B6C730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s-PA"/>
          <w14:ligatures w14:val="none"/>
        </w:rPr>
      </w:pPr>
      <w:r w:rsidRPr="009A73EB">
        <w:rPr>
          <w:rFonts w:ascii="Times New Roman" w:hAnsi="Times New Roman" w:eastAsia="Times New Roman" w:cs="Times New Roman"/>
          <w:b/>
          <w:bCs/>
          <w:kern w:val="0"/>
          <w:lang w:eastAsia="es-PA"/>
          <w14:ligatures w14:val="none"/>
        </w:rPr>
        <w:t>Agregar productos al carrito</w:t>
      </w: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t>, seleccionando cantidad, talla o tipo según el artículo.</w:t>
      </w:r>
    </w:p>
    <w:p w:rsidRPr="009A73EB" w:rsidR="009A73EB" w:rsidP="009A73EB" w:rsidRDefault="009A73EB" w14:paraId="26046EC8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s-PA"/>
          <w14:ligatures w14:val="none"/>
        </w:rPr>
      </w:pPr>
      <w:r w:rsidRPr="009A73EB">
        <w:rPr>
          <w:rFonts w:ascii="Times New Roman" w:hAnsi="Times New Roman" w:eastAsia="Times New Roman" w:cs="Times New Roman"/>
          <w:b/>
          <w:bCs/>
          <w:kern w:val="0"/>
          <w:lang w:eastAsia="es-PA"/>
          <w14:ligatures w14:val="none"/>
        </w:rPr>
        <w:t>Eliminar o editar productos</w:t>
      </w: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t xml:space="preserve"> previamente añadidos.</w:t>
      </w: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br/>
      </w: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t>Ambas funcionalidades se muestran como extensiones del caso principal, lo que permite una experiencia de compra dinámica y flexible.</w:t>
      </w:r>
    </w:p>
    <w:p w:rsidRPr="009A73EB" w:rsidR="009A73EB" w:rsidP="009A73EB" w:rsidRDefault="009A73EB" w14:paraId="131AA92E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s-PA"/>
          <w14:ligatures w14:val="none"/>
        </w:rPr>
      </w:pPr>
      <w:r w:rsidRPr="009A73EB">
        <w:rPr>
          <w:rFonts w:ascii="Times New Roman" w:hAnsi="Times New Roman" w:eastAsia="Times New Roman" w:cs="Times New Roman"/>
          <w:b/>
          <w:bCs/>
          <w:kern w:val="0"/>
          <w:lang w:eastAsia="es-PA"/>
          <w14:ligatures w14:val="none"/>
        </w:rPr>
        <w:t>2. Finalizar la compra</w:t>
      </w:r>
    </w:p>
    <w:p w:rsidRPr="009A73EB" w:rsidR="009A73EB" w:rsidP="009A73EB" w:rsidRDefault="009A73EB" w14:paraId="00D8F7D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s-PA"/>
          <w14:ligatures w14:val="none"/>
        </w:rPr>
      </w:pP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t>El usuario confirma su pedido, el sistema procesa el pago y genera un comprobante digital.</w:t>
      </w: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br/>
      </w: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t xml:space="preserve">Este proceso </w:t>
      </w:r>
      <w:r w:rsidRPr="009A73EB">
        <w:rPr>
          <w:rFonts w:ascii="Times New Roman" w:hAnsi="Times New Roman" w:eastAsia="Times New Roman" w:cs="Times New Roman"/>
          <w:b/>
          <w:bCs/>
          <w:kern w:val="0"/>
          <w:lang w:eastAsia="es-PA"/>
          <w14:ligatures w14:val="none"/>
        </w:rPr>
        <w:t>incluye</w:t>
      </w: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t xml:space="preserve"> la actualización del inventario, restando automáticamente los productos vendidos.</w:t>
      </w: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br/>
      </w: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t>El caso de uso garantiza la integridad de la transacción y actualiza la base de datos en tiempo real.</w:t>
      </w:r>
    </w:p>
    <w:p w:rsidRPr="009A73EB" w:rsidR="009A73EB" w:rsidP="009A73EB" w:rsidRDefault="009A73EB" w14:paraId="1EA9D54B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s-PA"/>
          <w14:ligatures w14:val="none"/>
        </w:rPr>
      </w:pPr>
      <w:r w:rsidRPr="009A73EB">
        <w:rPr>
          <w:rFonts w:ascii="Times New Roman" w:hAnsi="Times New Roman" w:eastAsia="Times New Roman" w:cs="Times New Roman"/>
          <w:b/>
          <w:bCs/>
          <w:kern w:val="0"/>
          <w:lang w:eastAsia="es-PA"/>
          <w14:ligatures w14:val="none"/>
        </w:rPr>
        <w:t>3. Gestionar inventario</w:t>
      </w:r>
    </w:p>
    <w:p w:rsidRPr="009A73EB" w:rsidR="009A73EB" w:rsidP="009A73EB" w:rsidRDefault="009A73EB" w14:paraId="7468695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s-PA"/>
          <w14:ligatures w14:val="none"/>
        </w:rPr>
      </w:pP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t>El administrador supervisa el stock de productos, controla las existencias y recibe alertas sobre artículos agotados o por agotarse.</w:t>
      </w: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br/>
      </w: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t>Este módulo es esencial para mantener la precisión del sistema y prevenir errores en las compras.</w:t>
      </w:r>
    </w:p>
    <w:p w:rsidRPr="009A73EB" w:rsidR="009A73EB" w:rsidP="009A73EB" w:rsidRDefault="009A73EB" w14:paraId="649D7AA4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s-PA"/>
          <w14:ligatures w14:val="none"/>
        </w:rPr>
      </w:pPr>
      <w:r w:rsidRPr="009A73EB">
        <w:rPr>
          <w:rFonts w:ascii="Times New Roman" w:hAnsi="Times New Roman" w:eastAsia="Times New Roman" w:cs="Times New Roman"/>
          <w:b/>
          <w:bCs/>
          <w:kern w:val="0"/>
          <w:lang w:eastAsia="es-PA"/>
          <w14:ligatures w14:val="none"/>
        </w:rPr>
        <w:t>4. Actualizar inventario</w:t>
      </w:r>
    </w:p>
    <w:p w:rsidRPr="009A73EB" w:rsidR="009A73EB" w:rsidP="009A73EB" w:rsidRDefault="009A73EB" w14:paraId="0876D3F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s-PA"/>
          <w14:ligatures w14:val="none"/>
        </w:rPr>
      </w:pP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t>Este caso de uso se ejecuta tanto de forma manual (por el administrador) como automática (tras una venta).</w:t>
      </w: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br/>
      </w: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t>Permite modificar las cantidades, añadir nuevos productos o eliminar los que ya no están disponibles.</w:t>
      </w: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br/>
      </w: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t>Asegura la consistencia entre la base de datos y la tienda visible al público.</w:t>
      </w:r>
    </w:p>
    <w:p w:rsidRPr="009A73EB" w:rsidR="009A73EB" w:rsidP="009A73EB" w:rsidRDefault="009A73EB" w14:paraId="51ADDA1B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lang w:eastAsia="es-PA"/>
          <w14:ligatures w14:val="none"/>
        </w:rPr>
      </w:pPr>
      <w:r w:rsidRPr="009A73EB">
        <w:rPr>
          <w:rFonts w:ascii="Times New Roman" w:hAnsi="Times New Roman" w:eastAsia="Times New Roman" w:cs="Times New Roman"/>
          <w:b/>
          <w:bCs/>
          <w:kern w:val="0"/>
          <w:lang w:eastAsia="es-PA"/>
          <w14:ligatures w14:val="none"/>
        </w:rPr>
        <w:t>5. Generar reportes de venta</w:t>
      </w:r>
    </w:p>
    <w:p w:rsidRPr="009A73EB" w:rsidR="009A73EB" w:rsidP="009A73EB" w:rsidRDefault="009A73EB" w14:paraId="15952CE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lang w:eastAsia="es-PA"/>
          <w14:ligatures w14:val="none"/>
        </w:rPr>
      </w:pP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t>El administrador puede generar informes detallados que muestran las estadísticas de ventas, productos más populares, ingresos mensuales y comportamiento de compra de los usuarios.</w:t>
      </w: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br/>
      </w: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t>Estos reportes ayudan en la toma de decisiones y en el diseño de estrategias comerciales</w:t>
      </w:r>
      <w:commentRangeEnd w:id="8"/>
      <w:r w:rsidR="00935F63">
        <w:rPr>
          <w:rStyle w:val="CommentReference"/>
        </w:rPr>
        <w:commentReference w:id="8"/>
      </w:r>
      <w:r w:rsidRPr="009A73EB">
        <w:rPr>
          <w:rFonts w:ascii="Times New Roman" w:hAnsi="Times New Roman" w:eastAsia="Times New Roman" w:cs="Times New Roman"/>
          <w:kern w:val="0"/>
          <w:lang w:eastAsia="es-PA"/>
          <w14:ligatures w14:val="none"/>
        </w:rPr>
        <w:t>.</w:t>
      </w:r>
    </w:p>
    <w:p w:rsidR="25109D74" w:rsidP="25109D74" w:rsidRDefault="25109D74" w14:paraId="059859AB" w14:textId="77777777">
      <w:pPr>
        <w:spacing w:beforeAutospacing="1" w:afterAutospacing="1" w:line="240" w:lineRule="auto"/>
        <w:rPr>
          <w:del w:author="Usuario invitado" w:date="2025-10-24T09:42:00Z" w16du:dateUtc="2025-10-24T09:42:07Z" w:id="9"/>
          <w:rFonts w:ascii="Times New Roman" w:hAnsi="Times New Roman" w:eastAsia="Times New Roman" w:cs="Times New Roman"/>
          <w:lang w:eastAsia="es-PA"/>
        </w:rPr>
      </w:pPr>
    </w:p>
    <w:p w:rsidR="000219DD" w:rsidP="25109D74" w:rsidRDefault="000219DD" w14:paraId="48931EA5" w14:textId="77777777">
      <w:pPr>
        <w:pStyle w:val="paragraph"/>
        <w:spacing w:before="0" w:beforeAutospacing="0" w:after="0" w:afterAutospacing="0"/>
        <w:textAlignment w:val="baseline"/>
        <w:rPr>
          <w:del w:author="Usuario invitado" w:date="2025-10-24T09:42:00Z" w16du:dateUtc="2025-10-24T09:42:05Z" w:id="10"/>
          <w:rStyle w:val="eop"/>
          <w:rFonts w:hint="eastAsia" w:ascii="Aptos" w:hAnsi="Aptos" w:cs="Segoe UI" w:eastAsiaTheme="majorEastAsia"/>
        </w:rPr>
      </w:pPr>
    </w:p>
    <w:p w:rsidR="25109D74" w:rsidP="25109D74" w:rsidRDefault="25109D74" w14:paraId="7163625C" w14:textId="04E89995">
      <w:pPr>
        <w:pStyle w:val="paragraph"/>
        <w:spacing w:before="0" w:beforeAutospacing="0" w:after="0" w:afterAutospacing="0"/>
        <w:jc w:val="center"/>
        <w:rPr>
          <w:rStyle w:val="eop"/>
          <w:rFonts w:hint="eastAsia" w:ascii="Aptos" w:hAnsi="Aptos" w:cs="Segoe UI" w:eastAsiaTheme="majorEastAsia"/>
        </w:rPr>
      </w:pPr>
    </w:p>
    <w:p w:rsidR="000219DD" w:rsidRDefault="000219DD" w14:paraId="60B0AA55" w14:textId="5B849D99">
      <w:pPr>
        <w:rPr>
          <w:ins w:author="Guest User" w:date="2025-10-24T14:49:00Z" w16du:dateUtc="2025-10-24T14:49:32Z" w:id="11"/>
        </w:rPr>
      </w:pPr>
    </w:p>
    <w:p w:rsidR="000219DD" w:rsidRDefault="000219DD" w14:paraId="685052A6" w14:textId="29D9A166">
      <w:r>
        <w:br w:type="page"/>
      </w:r>
    </w:p>
    <w:p w:rsidR="000219DD" w:rsidP="56B2905B" w:rsidRDefault="56B2905B" w14:paraId="185161D3" w14:textId="3E779DC0">
      <w:pPr>
        <w:rPr>
          <w:ins w:author="Guest User" w:date="2025-10-24T14:43:00Z" w16du:dateUtc="2025-10-24T14:43:35Z" w:id="12"/>
        </w:rPr>
      </w:pPr>
      <w:ins w:author="Guest User" w:date="2025-10-24T14:49:00Z" w:id="13">
        <w:r>
          <w:t>Modelo de contenido (diagrama de clases)</w:t>
        </w:r>
        <w:r w:rsidR="000219DD">
          <w:br/>
        </w:r>
        <w:r w:rsidR="000219DD">
          <w:rPr>
            <w:noProof/>
          </w:rPr>
          <w:drawing>
            <wp:inline distT="0" distB="0" distL="0" distR="0" wp14:anchorId="42D98B29" wp14:editId="1F68BE29">
              <wp:extent cx="5619750" cy="4476750"/>
              <wp:effectExtent l="0" t="0" r="0" b="0"/>
              <wp:docPr id="1147221789" name="draw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6461231" name="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0" cy="4476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219DD" w:rsidRDefault="23243506" w14:paraId="7A67AD33" w14:noSpellErr="1" w14:textId="4F6529B5">
      <w:r>
        <w:br w:type="page"/>
      </w:r>
    </w:p>
    <w:p w:rsidR="009A73EB" w:rsidRDefault="009A73EB" w14:paraId="640243F3" w14:noSpellErr="1" w14:textId="205345E1">
      <w:pPr>
        <w:rPr>
          <w:del w:author="Guest User" w:date="2025-10-24T14:50:00Z" w16du:dateUtc="2025-10-24T14:50:03Z" w:id="256614954"/>
        </w:rPr>
      </w:pPr>
      <w:ins w:author="Guest User" w:date="2025-10-24T14:50:23.234Z" w:id="454865143">
        <w:r w:rsidR="4B8F1A60">
          <w:t>Modelo de Navegación</w:t>
        </w:r>
      </w:ins>
    </w:p>
    <w:p w:rsidR="009A73EB" w:rsidP="4B8F1A60" w:rsidRDefault="0A2418F8" w14:paraId="2D2082BA" w14:noSpellErr="1" w14:textId="66AF6E47">
      <w:pPr>
        <w:pStyle w:val="Normal"/>
        <w:rPr>
          <w:del w:author="Guest User" w:date="2025-10-24T14:50:20.698Z" w16du:dateUtc="2025-10-24T14:50:20.698Z" w:id="883479490"/>
        </w:rPr>
      </w:pPr>
      <w:ins w:author="Guest User" w:date="2025-10-24T15:02:17.979Z" w:id="639536123">
        <w:r>
          <w:drawing>
            <wp:inline wp14:editId="56593F44" wp14:anchorId="4E1CBF3C">
              <wp:extent cx="5619750" cy="5114925"/>
              <wp:effectExtent l="0" t="0" r="0" b="0"/>
              <wp:docPr id="628495102" name="drawing"/>
              <wp:cNvGraphicFramePr>
                <a:graphicFrameLocks noChangeAspect="1"/>
              </wp:cNvGraphicFramePr>
              <a:graphic>
                <a:graphicData xmlns:a="http://schemas.openxmlformats.org/drawingml/2006/main" uri="http://schemas.openxmlformats.org/drawingml/2006/picture">
                  <pic:pic xmlns:pic="http://schemas.openxmlformats.org/drawingml/2006/picture">
                    <pic:nvPicPr>
                      <pic:cNvPr id="1570520256" name=""/>
                      <pic:cNvPicPr/>
                    </pic:nvPicPr>
                    <pic:blipFill>
                      <a:blip xmlns:r="http://schemas.openxmlformats.org/officeDocument/2006/relationships"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9750" cy="5114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A73EB" w:rsidP="0A2418F8" w:rsidRDefault="009A73EB" w14:paraId="42ABEF73" w14:noSpellErr="1" w14:textId="374D4FCE"/>
    <w:p w:rsidR="009A73EB" w:rsidRDefault="009A73EB" w14:paraId="02886AC5" w14:textId="77777777"/>
    <w:p w:rsidR="009A73EB" w:rsidRDefault="009A73EB" w14:paraId="0521BEBB" w14:textId="77777777"/>
    <w:p w:rsidR="009A73EB" w:rsidRDefault="009A73EB" w14:paraId="34A6AD66" w14:textId="77777777"/>
    <w:p w:rsidR="009A73EB" w:rsidRDefault="009A73EB" w14:paraId="177DA3B7" w14:textId="77777777"/>
    <w:p w:rsidR="009A73EB" w:rsidRDefault="009A73EB" w14:paraId="3C46D317" w14:textId="77777777"/>
    <w:p w:rsidR="009A73EB" w:rsidRDefault="009A73EB" w14:paraId="676542EB" w14:textId="77777777"/>
    <w:sectPr w:rsidR="009A73EB" w:rsidSect="000219DD">
      <w:pgSz w:w="12240" w:h="15840" w:orient="portrait"/>
      <w:pgMar w:top="1417" w:right="1701" w:bottom="1417" w:left="1701" w:header="708" w:footer="708" w:gutter="0"/>
      <w:pgBorders w:offsetFrom="page">
        <w:top w:val="thinThickSmallGap" w:color="4EA72E" w:themeColor="accent6" w:sz="24" w:space="24"/>
        <w:left w:val="thinThickSmallGap" w:color="4EA72E" w:themeColor="accent6" w:sz="24" w:space="24"/>
        <w:bottom w:val="thickThinSmallGap" w:color="4EA72E" w:themeColor="accent6" w:sz="24" w:space="24"/>
        <w:right w:val="thickThinSmallGap" w:color="4EA72E" w:themeColor="accent6" w:sz="24" w:space="24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CJ" w:author="CRISTOFER JIMENEZ" w:date="2025-10-23T23:22:00Z" w:id="8">
    <w:p w:rsidR="00935F63" w:rsidP="00935F63" w:rsidRDefault="00935F63" w14:paraId="2383C273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Aplicar formato UML/UWE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383C2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086C3B3" w16cex:dateUtc="2025-10-24T04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383C273" w16cid:durableId="4086C3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B5094" w:rsidP="000219DD" w:rsidRDefault="00FB5094" w14:paraId="2B17DEB7" w14:textId="77777777">
      <w:pPr>
        <w:spacing w:after="0" w:line="240" w:lineRule="auto"/>
      </w:pPr>
      <w:r>
        <w:separator/>
      </w:r>
    </w:p>
  </w:endnote>
  <w:endnote w:type="continuationSeparator" w:id="0">
    <w:p w:rsidR="00FB5094" w:rsidP="000219DD" w:rsidRDefault="00FB5094" w14:paraId="05CE04F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B5094" w:rsidP="000219DD" w:rsidRDefault="00FB5094" w14:paraId="5C373FC8" w14:textId="77777777">
      <w:pPr>
        <w:spacing w:after="0" w:line="240" w:lineRule="auto"/>
      </w:pPr>
      <w:r>
        <w:separator/>
      </w:r>
    </w:p>
  </w:footnote>
  <w:footnote w:type="continuationSeparator" w:id="0">
    <w:p w:rsidR="00FB5094" w:rsidP="000219DD" w:rsidRDefault="00FB5094" w14:paraId="087E06A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B7A85"/>
    <w:multiLevelType w:val="multilevel"/>
    <w:tmpl w:val="1E80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FF63C9"/>
    <w:multiLevelType w:val="multilevel"/>
    <w:tmpl w:val="C0F8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61B2EA0"/>
    <w:multiLevelType w:val="multilevel"/>
    <w:tmpl w:val="F3CC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305546024">
    <w:abstractNumId w:val="0"/>
  </w:num>
  <w:num w:numId="2" w16cid:durableId="1767651619">
    <w:abstractNumId w:val="2"/>
  </w:num>
  <w:num w:numId="3" w16cid:durableId="77517428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RISTOFER JIMENEZ">
    <w15:presenceInfo w15:providerId="AD" w15:userId="S::cristofer.jimenez@utp.ac.pa::d89e3303-f7a3-4b5f-b5d8-d8ceaae176cd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proofState w:spelling="clean" w:grammar="dirty"/>
  <w:trackRevisions w:val="tru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DD"/>
    <w:rsid w:val="000219DD"/>
    <w:rsid w:val="00084C0B"/>
    <w:rsid w:val="001620C8"/>
    <w:rsid w:val="00264747"/>
    <w:rsid w:val="00271E0F"/>
    <w:rsid w:val="002B6804"/>
    <w:rsid w:val="002C6F40"/>
    <w:rsid w:val="003A699A"/>
    <w:rsid w:val="003E3D57"/>
    <w:rsid w:val="004C539E"/>
    <w:rsid w:val="0077705A"/>
    <w:rsid w:val="00777255"/>
    <w:rsid w:val="007B1F0D"/>
    <w:rsid w:val="00844BA5"/>
    <w:rsid w:val="00935F63"/>
    <w:rsid w:val="009A73EB"/>
    <w:rsid w:val="00A872F8"/>
    <w:rsid w:val="00AF21EA"/>
    <w:rsid w:val="00AF4B8E"/>
    <w:rsid w:val="00B176A5"/>
    <w:rsid w:val="00EE023C"/>
    <w:rsid w:val="00FB5094"/>
    <w:rsid w:val="0A2418F8"/>
    <w:rsid w:val="0CFF1E7C"/>
    <w:rsid w:val="23243506"/>
    <w:rsid w:val="25109D74"/>
    <w:rsid w:val="27816397"/>
    <w:rsid w:val="3C0D9D30"/>
    <w:rsid w:val="4B8F1A60"/>
    <w:rsid w:val="56B2905B"/>
    <w:rsid w:val="660A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86A5"/>
  <w15:chartTrackingRefBased/>
  <w15:docId w15:val="{63DD05A4-A43F-4387-BDD5-08D141387C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9D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9D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219D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219D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219D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219D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219D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219D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219D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219D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21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9D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219D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21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9D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21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9D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21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9DD"/>
    <w:rPr>
      <w:b/>
      <w:bCs/>
      <w:smallCaps/>
      <w:color w:val="0F4761" w:themeColor="accent1" w:themeShade="BF"/>
      <w:spacing w:val="5"/>
    </w:rPr>
  </w:style>
  <w:style w:type="paragraph" w:styleId="paragraph" w:customStyle="1">
    <w:name w:val="paragraph"/>
    <w:basedOn w:val="Normal"/>
    <w:rsid w:val="000219D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s-PA"/>
      <w14:ligatures w14:val="none"/>
    </w:rPr>
  </w:style>
  <w:style w:type="character" w:styleId="wacimagecontainer" w:customStyle="1">
    <w:name w:val="wacimagecontainer"/>
    <w:basedOn w:val="DefaultParagraphFont"/>
    <w:rsid w:val="000219DD"/>
  </w:style>
  <w:style w:type="character" w:styleId="contentcontrolboundarysink" w:customStyle="1">
    <w:name w:val="contentcontrolboundarysink"/>
    <w:basedOn w:val="DefaultParagraphFont"/>
    <w:rsid w:val="000219DD"/>
  </w:style>
  <w:style w:type="character" w:styleId="normaltextrun" w:customStyle="1">
    <w:name w:val="normaltextrun"/>
    <w:basedOn w:val="DefaultParagraphFont"/>
    <w:rsid w:val="000219DD"/>
  </w:style>
  <w:style w:type="character" w:styleId="eop" w:customStyle="1">
    <w:name w:val="eop"/>
    <w:basedOn w:val="DefaultParagraphFont"/>
    <w:rsid w:val="000219DD"/>
  </w:style>
  <w:style w:type="paragraph" w:styleId="Header">
    <w:name w:val="header"/>
    <w:basedOn w:val="Normal"/>
    <w:link w:val="HeaderChar"/>
    <w:uiPriority w:val="99"/>
    <w:unhideWhenUsed/>
    <w:rsid w:val="000219DD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219DD"/>
  </w:style>
  <w:style w:type="paragraph" w:styleId="Footer">
    <w:name w:val="footer"/>
    <w:basedOn w:val="Normal"/>
    <w:link w:val="FooterChar"/>
    <w:uiPriority w:val="99"/>
    <w:unhideWhenUsed/>
    <w:rsid w:val="000219DD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219DD"/>
  </w:style>
  <w:style w:type="paragraph" w:styleId="Revision">
    <w:name w:val="Revision"/>
    <w:hidden/>
    <w:uiPriority w:val="99"/>
    <w:semiHidden/>
    <w:rsid w:val="009A73E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35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5F6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35F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F6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35F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CRISTOFER JIMENEZ</dc:creator>
  <keywords/>
  <dc:description/>
  <lastModifiedBy>Usuario invitado</lastModifiedBy>
  <revision>16</revision>
  <dcterms:created xsi:type="dcterms:W3CDTF">2025-10-24T03:57:00.0000000Z</dcterms:created>
  <dcterms:modified xsi:type="dcterms:W3CDTF">2025-10-30T02:12:34.1186719Z</dcterms:modified>
</coreProperties>
</file>